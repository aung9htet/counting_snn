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8F48" w14:textId="67E915B3" w:rsidR="00B05C80" w:rsidRDefault="271AF6A2">
      <w:pPr>
        <w:spacing w:line="259" w:lineRule="auto"/>
        <w:jc w:val="center"/>
        <w:rPr>
          <w:b/>
          <w:bCs/>
          <w:sz w:val="36"/>
          <w:szCs w:val="36"/>
          <w:u w:val="single"/>
          <w:lang w:val="en-GB"/>
        </w:rPr>
        <w:pPrChange w:id="0" w:author="Jimenez Rodriguez, Alejandro" w:date="2023-11-21T10:10:00Z">
          <w:pPr>
            <w:jc w:val="center"/>
          </w:pPr>
        </w:pPrChange>
      </w:pPr>
      <w:commentRangeStart w:id="1"/>
      <w:del w:id="2" w:author="Jimenez Rodriguez, Alejandro" w:date="2023-11-21T10:10:00Z">
        <w:r w:rsidRPr="6DD95629" w:rsidDel="271AF6A2">
          <w:rPr>
            <w:b/>
            <w:bCs/>
            <w:sz w:val="36"/>
            <w:szCs w:val="36"/>
            <w:u w:val="single"/>
            <w:lang w:val="en-GB"/>
          </w:rPr>
          <w:delText>Homeosta</w:delText>
        </w:r>
        <w:r w:rsidRPr="6DD95629" w:rsidDel="00487D96">
          <w:rPr>
            <w:b/>
            <w:bCs/>
            <w:sz w:val="36"/>
            <w:szCs w:val="36"/>
            <w:u w:val="single"/>
            <w:lang w:val="en-GB"/>
          </w:rPr>
          <w:delText>si</w:delText>
        </w:r>
        <w:r w:rsidRPr="6DD95629" w:rsidDel="00A70859">
          <w:rPr>
            <w:b/>
            <w:bCs/>
            <w:sz w:val="36"/>
            <w:szCs w:val="36"/>
            <w:u w:val="single"/>
            <w:lang w:val="en-GB"/>
          </w:rPr>
          <w:delText>s</w:delText>
        </w:r>
        <w:r w:rsidRPr="6DD95629" w:rsidDel="271AF6A2">
          <w:rPr>
            <w:b/>
            <w:bCs/>
            <w:sz w:val="36"/>
            <w:szCs w:val="36"/>
            <w:u w:val="single"/>
            <w:lang w:val="en-GB"/>
          </w:rPr>
          <w:delText xml:space="preserve"> as a </w:delText>
        </w:r>
      </w:del>
      <w:commentRangeEnd w:id="1"/>
      <w:r>
        <w:rPr>
          <w:rStyle w:val="CommentReference"/>
        </w:rPr>
        <w:commentReference w:id="1"/>
      </w:r>
      <w:del w:id="3" w:author="Jimenez Rodriguez, Alejandro" w:date="2023-11-21T10:10:00Z">
        <w:r w:rsidRPr="6DD95629" w:rsidDel="271AF6A2">
          <w:rPr>
            <w:b/>
            <w:bCs/>
            <w:sz w:val="36"/>
            <w:szCs w:val="36"/>
            <w:u w:val="single"/>
            <w:lang w:val="en-GB"/>
          </w:rPr>
          <w:delText>Mechanism for Subitizing</w:delText>
        </w:r>
      </w:del>
      <w:r w:rsidR="07A3D86B" w:rsidRPr="6DD95629">
        <w:rPr>
          <w:b/>
          <w:bCs/>
          <w:sz w:val="36"/>
          <w:szCs w:val="36"/>
          <w:u w:val="single"/>
          <w:lang w:val="en-GB"/>
        </w:rPr>
        <w:t>A homeostatic mechanism for subitizing in number perception</w:t>
      </w:r>
    </w:p>
    <w:p w14:paraId="40494220" w14:textId="77777777" w:rsidR="006B776C" w:rsidRDefault="006B776C" w:rsidP="006B776C">
      <w:pPr>
        <w:rPr>
          <w:lang w:val="en-GB"/>
        </w:rPr>
      </w:pPr>
    </w:p>
    <w:p w14:paraId="16847E25" w14:textId="53947F24" w:rsidR="00C31EAD" w:rsidRDefault="00A70859" w:rsidP="63F25A54">
      <w:pPr>
        <w:rPr>
          <w:lang w:val="en-GB"/>
        </w:rPr>
      </w:pPr>
      <w:r w:rsidRPr="69BA3751">
        <w:rPr>
          <w:lang w:val="en-GB"/>
        </w:rPr>
        <w:t xml:space="preserve">Animals have been shown to possess an Approximate Number System, which they use to estimate quantity-related information relevant to survival. </w:t>
      </w:r>
      <w:r w:rsidR="7978F457" w:rsidRPr="69BA3751">
        <w:rPr>
          <w:lang w:val="en-GB"/>
        </w:rPr>
        <w:t>For example,</w:t>
      </w:r>
      <w:r w:rsidRPr="69BA3751">
        <w:rPr>
          <w:lang w:val="en-GB"/>
        </w:rPr>
        <w:t xml:space="preserve"> insects, such as bees, require numerical discrimination to determine whether the object they are targeting can be classified </w:t>
      </w:r>
      <w:commentRangeStart w:id="4"/>
      <w:commentRangeStart w:id="5"/>
      <w:commentRangeStart w:id="6"/>
      <w:commentRangeStart w:id="7"/>
      <w:r w:rsidRPr="69BA3751">
        <w:rPr>
          <w:lang w:val="en-GB"/>
        </w:rPr>
        <w:t>as food or not</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0026558F" w:rsidRPr="69BA3751">
        <w:rPr>
          <w:lang w:val="en-GB"/>
        </w:rPr>
        <w:t xml:space="preserve"> [</w:t>
      </w:r>
      <w:r w:rsidRPr="69BA3751">
        <w:rPr>
          <w:lang w:val="en-GB"/>
        </w:rPr>
        <w:t>1]</w:t>
      </w:r>
      <w:r w:rsidR="0026558F" w:rsidRPr="69BA3751">
        <w:rPr>
          <w:lang w:val="en-GB"/>
        </w:rPr>
        <w:t>.</w:t>
      </w:r>
      <w:r w:rsidRPr="69BA3751">
        <w:rPr>
          <w:lang w:val="en-GB"/>
        </w:rPr>
        <w:t xml:space="preserve"> An important function</w:t>
      </w:r>
      <w:r w:rsidR="6340EB52" w:rsidRPr="69BA3751">
        <w:rPr>
          <w:lang w:val="en-GB"/>
        </w:rPr>
        <w:t xml:space="preserve"> </w:t>
      </w:r>
      <w:r w:rsidR="6B443323" w:rsidRPr="69BA3751">
        <w:rPr>
          <w:lang w:val="en-GB"/>
        </w:rPr>
        <w:t>of</w:t>
      </w:r>
      <w:r w:rsidRPr="69BA3751">
        <w:rPr>
          <w:lang w:val="en-GB"/>
        </w:rPr>
        <w:t xml:space="preserve"> such a system is subitizing, which is the ability of agents </w:t>
      </w:r>
      <w:r w:rsidR="113FD654" w:rsidRPr="69BA3751">
        <w:rPr>
          <w:lang w:val="en-GB"/>
        </w:rPr>
        <w:t xml:space="preserve">to </w:t>
      </w:r>
      <w:r w:rsidR="09D271E0" w:rsidRPr="69BA3751">
        <w:rPr>
          <w:lang w:val="en-GB"/>
        </w:rPr>
        <w:t>perceive</w:t>
      </w:r>
      <w:r w:rsidRPr="69BA3751">
        <w:rPr>
          <w:lang w:val="en-GB"/>
        </w:rPr>
        <w:t xml:space="preserve"> the number of objects in the environment as a group without </w:t>
      </w:r>
      <w:r w:rsidR="6A44EE7E" w:rsidRPr="69BA3751">
        <w:rPr>
          <w:lang w:val="en-GB"/>
        </w:rPr>
        <w:t>counting them</w:t>
      </w:r>
      <w:r w:rsidRPr="69BA3751">
        <w:rPr>
          <w:lang w:val="en-GB"/>
        </w:rPr>
        <w:t>.</w:t>
      </w:r>
      <w:r w:rsidR="709248EC" w:rsidRPr="69BA3751">
        <w:rPr>
          <w:lang w:val="en-GB"/>
        </w:rPr>
        <w:t xml:space="preserve"> </w:t>
      </w:r>
      <w:r w:rsidR="31ED63BB" w:rsidRPr="69BA3751">
        <w:rPr>
          <w:lang w:val="en-GB"/>
        </w:rPr>
        <w:t xml:space="preserve">Importantly, this </w:t>
      </w:r>
      <w:r w:rsidR="555126BF" w:rsidRPr="69BA3751">
        <w:rPr>
          <w:lang w:val="en-GB"/>
        </w:rPr>
        <w:t xml:space="preserve">skill suggests </w:t>
      </w:r>
      <w:r w:rsidR="31ED63BB" w:rsidRPr="69BA3751">
        <w:rPr>
          <w:lang w:val="en-GB"/>
        </w:rPr>
        <w:t xml:space="preserve">an analogy between </w:t>
      </w:r>
      <w:r w:rsidRPr="69BA3751">
        <w:rPr>
          <w:lang w:val="en-GB"/>
        </w:rPr>
        <w:t>spatial skills and mathematical skills</w:t>
      </w:r>
      <w:r w:rsidR="05F80F94" w:rsidRPr="69BA3751">
        <w:rPr>
          <w:lang w:val="en-GB"/>
        </w:rPr>
        <w:t>, where the location on the number line is represented internally</w:t>
      </w:r>
      <w:r w:rsidR="0B195DF9" w:rsidRPr="69BA3751">
        <w:rPr>
          <w:lang w:val="en-GB"/>
        </w:rPr>
        <w:t xml:space="preserve"> in the brain</w:t>
      </w:r>
      <w:r w:rsidRPr="69BA3751">
        <w:rPr>
          <w:lang w:val="en-GB"/>
        </w:rPr>
        <w:t xml:space="preserve"> [2].</w:t>
      </w:r>
      <w:r w:rsidR="00487D96" w:rsidRPr="69BA3751">
        <w:rPr>
          <w:lang w:val="en-GB"/>
        </w:rPr>
        <w:t xml:space="preserve"> </w:t>
      </w:r>
      <w:r w:rsidR="4426FBBD" w:rsidRPr="69BA3751">
        <w:rPr>
          <w:lang w:val="en-GB"/>
        </w:rPr>
        <w:t xml:space="preserve">In this seminar, I will present a biologically plausible model of subitizing that </w:t>
      </w:r>
      <w:r w:rsidR="0582168C" w:rsidRPr="69BA3751">
        <w:rPr>
          <w:lang w:val="en-GB"/>
        </w:rPr>
        <w:t xml:space="preserve">frames it as a homeostatic mechanism that align </w:t>
      </w:r>
      <w:r w:rsidR="7D87E255" w:rsidRPr="69BA3751">
        <w:rPr>
          <w:lang w:val="en-GB"/>
        </w:rPr>
        <w:t>environmental</w:t>
      </w:r>
      <w:r w:rsidR="0582168C" w:rsidRPr="69BA3751">
        <w:rPr>
          <w:lang w:val="en-GB"/>
        </w:rPr>
        <w:t xml:space="preserve"> inputs with intern</w:t>
      </w:r>
      <w:r w:rsidR="6F20417D" w:rsidRPr="69BA3751">
        <w:rPr>
          <w:lang w:val="en-GB"/>
        </w:rPr>
        <w:t>a</w:t>
      </w:r>
      <w:r w:rsidR="0582168C" w:rsidRPr="69BA3751">
        <w:rPr>
          <w:lang w:val="en-GB"/>
        </w:rPr>
        <w:t xml:space="preserve">l space-like representations. </w:t>
      </w:r>
      <w:r w:rsidR="72A64E5D" w:rsidRPr="69BA3751">
        <w:rPr>
          <w:lang w:val="en-GB"/>
        </w:rPr>
        <w:t>T</w:t>
      </w:r>
      <w:r w:rsidR="00487D96" w:rsidRPr="69BA3751">
        <w:rPr>
          <w:lang w:val="en-GB"/>
        </w:rPr>
        <w:t xml:space="preserve">he first part of the model </w:t>
      </w:r>
      <w:r w:rsidR="519DAFE2" w:rsidRPr="69BA3751">
        <w:rPr>
          <w:lang w:val="en-GB"/>
        </w:rPr>
        <w:t>uses</w:t>
      </w:r>
      <w:r w:rsidR="00487D96" w:rsidRPr="69BA3751">
        <w:rPr>
          <w:lang w:val="en-GB"/>
        </w:rPr>
        <w:t xml:space="preserve"> homeostasis </w:t>
      </w:r>
      <w:r w:rsidR="00880093" w:rsidRPr="69BA3751">
        <w:rPr>
          <w:lang w:val="en-GB"/>
        </w:rPr>
        <w:t>as a form of magnitude comparison along the number line. Here, we define the homeos</w:t>
      </w:r>
      <w:r w:rsidR="6CC523EC" w:rsidRPr="69BA3751">
        <w:rPr>
          <w:lang w:val="en-GB"/>
        </w:rPr>
        <w:t>tasis</w:t>
      </w:r>
      <w:r w:rsidR="00880093" w:rsidRPr="69BA3751">
        <w:rPr>
          <w:lang w:val="en-GB"/>
        </w:rPr>
        <w:t xml:space="preserve"> as a negative feedback control system</w:t>
      </w:r>
      <w:r w:rsidR="0026558F" w:rsidRPr="69BA3751">
        <w:rPr>
          <w:lang w:val="en-GB"/>
        </w:rPr>
        <w:t xml:space="preserve"> [3]</w:t>
      </w:r>
      <w:r w:rsidR="00880093" w:rsidRPr="69BA3751">
        <w:rPr>
          <w:lang w:val="en-GB"/>
        </w:rPr>
        <w:t xml:space="preserve">, where </w:t>
      </w:r>
      <w:r w:rsidR="0CCDC98A" w:rsidRPr="69BA3751">
        <w:rPr>
          <w:lang w:val="en-GB"/>
        </w:rPr>
        <w:t xml:space="preserve">the </w:t>
      </w:r>
      <w:r w:rsidR="0026558F" w:rsidRPr="69BA3751">
        <w:rPr>
          <w:lang w:val="en-GB"/>
        </w:rPr>
        <w:t>agent</w:t>
      </w:r>
      <w:r w:rsidR="0FB705C3" w:rsidRPr="69BA3751">
        <w:rPr>
          <w:lang w:val="en-GB"/>
        </w:rPr>
        <w:t xml:space="preserve"> minimizes its</w:t>
      </w:r>
      <w:r w:rsidR="0026558F" w:rsidRPr="69BA3751">
        <w:rPr>
          <w:lang w:val="en-GB"/>
        </w:rPr>
        <w:t xml:space="preserve"> internal belief of</w:t>
      </w:r>
      <w:r w:rsidR="0D72B154" w:rsidRPr="69BA3751">
        <w:rPr>
          <w:lang w:val="en-GB"/>
        </w:rPr>
        <w:t xml:space="preserve"> its location on the number line</w:t>
      </w:r>
      <w:r w:rsidR="0026558F" w:rsidRPr="69BA3751">
        <w:rPr>
          <w:lang w:val="en-GB"/>
        </w:rPr>
        <w:t xml:space="preserve"> against the external </w:t>
      </w:r>
      <w:r w:rsidR="26A1D2E0" w:rsidRPr="69BA3751">
        <w:rPr>
          <w:lang w:val="en-GB"/>
        </w:rPr>
        <w:t>sensory input</w:t>
      </w:r>
      <w:r w:rsidR="0026558F" w:rsidRPr="69BA3751">
        <w:rPr>
          <w:lang w:val="en-GB"/>
        </w:rPr>
        <w:t>.</w:t>
      </w:r>
      <w:r w:rsidR="678ABEC1" w:rsidRPr="69BA3751">
        <w:rPr>
          <w:lang w:val="en-GB"/>
        </w:rPr>
        <w:t xml:space="preserve"> Subitizing c</w:t>
      </w:r>
      <w:r w:rsidR="245B1131" w:rsidRPr="69BA3751">
        <w:rPr>
          <w:lang w:val="en-GB"/>
        </w:rPr>
        <w:t>an</w:t>
      </w:r>
      <w:r w:rsidR="678ABEC1" w:rsidRPr="69BA3751">
        <w:rPr>
          <w:lang w:val="en-GB"/>
        </w:rPr>
        <w:t xml:space="preserve"> then be</w:t>
      </w:r>
      <w:r w:rsidR="0026558F" w:rsidRPr="69BA3751">
        <w:rPr>
          <w:lang w:val="en-GB"/>
        </w:rPr>
        <w:t xml:space="preserve"> thought of as an equilibrium point</w:t>
      </w:r>
      <w:r w:rsidR="6FFF8BAB" w:rsidRPr="69BA3751">
        <w:rPr>
          <w:lang w:val="en-GB"/>
        </w:rPr>
        <w:t xml:space="preserve"> of a</w:t>
      </w:r>
      <w:r w:rsidR="0026558F" w:rsidRPr="69BA3751">
        <w:rPr>
          <w:lang w:val="en-GB"/>
        </w:rPr>
        <w:t xml:space="preserve"> self-regulatory process.</w:t>
      </w:r>
    </w:p>
    <w:p w14:paraId="4FFCFC55" w14:textId="77777777" w:rsidR="001B21FC" w:rsidRDefault="001B21FC" w:rsidP="63F25A54">
      <w:pPr>
        <w:rPr>
          <w:lang w:val="en-GB"/>
        </w:rPr>
      </w:pPr>
    </w:p>
    <w:p w14:paraId="5806B746" w14:textId="5ACE2781" w:rsidR="001B21FC" w:rsidRDefault="001B21FC" w:rsidP="63F25A54">
      <w:pPr>
        <w:rPr>
          <w:lang w:val="en-GB"/>
        </w:rPr>
      </w:pPr>
      <w:r w:rsidRPr="266FEDEC">
        <w:rPr>
          <w:lang w:val="en-GB"/>
        </w:rPr>
        <w:t>The second part of our model propose a neuronal representation of the number line based on attractor dynamics. This representation, an attractor network, can be seen as a spatial one, in which, the position in the number line is encoded by a bump of activation in the network. Indeed, there is evidence that regions of the brain related to spatial cognition, such as the hippocampus, show number related activations that are topologically equivalent to our model</w:t>
      </w:r>
      <w:r w:rsidR="000725CA" w:rsidRPr="266FEDEC">
        <w:rPr>
          <w:lang w:val="en-GB"/>
        </w:rPr>
        <w:t xml:space="preserve"> [4].</w:t>
      </w:r>
    </w:p>
    <w:p w14:paraId="0B1D22A6" w14:textId="77777777" w:rsidR="001B21FC" w:rsidRDefault="001B21FC" w:rsidP="63F25A54">
      <w:pPr>
        <w:rPr>
          <w:lang w:val="en-GB"/>
        </w:rPr>
      </w:pPr>
    </w:p>
    <w:p w14:paraId="4F3CCF42" w14:textId="1501904F" w:rsidR="00A70859" w:rsidRDefault="00232DC9" w:rsidP="00C31EA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Finally, we propose the process of aligning external inputs with internal representation as a neural implementation of the Active Inference [5]. We will compare the two models/frameworks on their similarities, whilst also giving an insight on the direction we will take for this model.</w:t>
      </w:r>
      <w:r>
        <w:rPr>
          <w:rStyle w:val="eop"/>
          <w:rFonts w:ascii="Calibri" w:hAnsi="Calibri" w:cs="Calibri"/>
          <w:color w:val="000000"/>
          <w:shd w:val="clear" w:color="auto" w:fill="FFFFFF"/>
        </w:rPr>
        <w:t> </w:t>
      </w:r>
    </w:p>
    <w:p w14:paraId="2843A0A2" w14:textId="77777777" w:rsidR="00232DC9" w:rsidRDefault="00232DC9" w:rsidP="00C31EAD">
      <w:pPr>
        <w:rPr>
          <w:lang w:val="en-GB"/>
        </w:rPr>
      </w:pPr>
    </w:p>
    <w:p w14:paraId="622D6FA5" w14:textId="2F212580" w:rsidR="00A70859" w:rsidRPr="00487D96" w:rsidRDefault="00A70859" w:rsidP="00C31EAD">
      <w:pPr>
        <w:rPr>
          <w:rFonts w:cstheme="minorHAnsi"/>
          <w:b/>
          <w:bCs/>
          <w:color w:val="000000" w:themeColor="text1"/>
        </w:rPr>
      </w:pPr>
      <w:r w:rsidRPr="00487D96">
        <w:rPr>
          <w:b/>
          <w:bCs/>
          <w:lang w:val="en-GB"/>
        </w:rPr>
        <w:t xml:space="preserve">[1] </w:t>
      </w:r>
      <w:hyperlink r:id="rId8" w:history="1">
        <w:r w:rsidRPr="00487D96">
          <w:rPr>
            <w:rStyle w:val="Hyperlink"/>
            <w:rFonts w:cstheme="minorHAnsi"/>
            <w:b/>
            <w:bCs/>
            <w:color w:val="000000" w:themeColor="text1"/>
            <w:u w:val="none"/>
            <w:shd w:val="clear" w:color="auto" w:fill="FFFFFF"/>
          </w:rPr>
          <w:t>https://doi.org/10.1098/rstb.2016.0513</w:t>
        </w:r>
      </w:hyperlink>
    </w:p>
    <w:p w14:paraId="2E508B77" w14:textId="33E02A51" w:rsidR="00487D96" w:rsidRDefault="00487D96" w:rsidP="00C31EAD">
      <w:pPr>
        <w:rPr>
          <w:rFonts w:cstheme="minorHAnsi"/>
          <w:b/>
          <w:bCs/>
          <w:color w:val="000000" w:themeColor="text1"/>
        </w:rPr>
      </w:pPr>
      <w:r w:rsidRPr="00487D96">
        <w:rPr>
          <w:rFonts w:cstheme="minorHAnsi"/>
          <w:b/>
          <w:bCs/>
          <w:color w:val="000000" w:themeColor="text1"/>
        </w:rPr>
        <w:t xml:space="preserve">[2] </w:t>
      </w:r>
      <w:hyperlink r:id="rId9" w:tgtFrame="_blank" w:tooltip="Persistent link using digital object identifier" w:history="1">
        <w:r w:rsidRPr="00487D96">
          <w:rPr>
            <w:rStyle w:val="anchor-text"/>
            <w:rFonts w:cstheme="minorHAnsi"/>
            <w:b/>
            <w:bCs/>
            <w:color w:val="000000" w:themeColor="text1"/>
          </w:rPr>
          <w:t>https://doi.org/10.1016/j.cedpsych.2018.10.007</w:t>
        </w:r>
      </w:hyperlink>
    </w:p>
    <w:p w14:paraId="69F594F8" w14:textId="62EA2DDF" w:rsidR="0026558F" w:rsidRDefault="0026558F" w:rsidP="00C31EAD">
      <w:pPr>
        <w:rPr>
          <w:rFonts w:cstheme="minorHAnsi"/>
          <w:b/>
          <w:bCs/>
          <w:color w:val="000000" w:themeColor="text1"/>
        </w:rPr>
      </w:pPr>
      <w:r w:rsidRPr="0026558F">
        <w:rPr>
          <w:rFonts w:cstheme="minorHAnsi"/>
          <w:b/>
          <w:bCs/>
          <w:color w:val="000000" w:themeColor="text1"/>
        </w:rPr>
        <w:t xml:space="preserve">[3] </w:t>
      </w:r>
      <w:hyperlink r:id="rId10" w:history="1">
        <w:r w:rsidRPr="0026558F">
          <w:rPr>
            <w:rStyle w:val="Hyperlink"/>
            <w:rFonts w:cstheme="minorHAnsi"/>
            <w:b/>
            <w:bCs/>
            <w:color w:val="000000" w:themeColor="text1"/>
            <w:u w:val="none"/>
            <w:shd w:val="clear" w:color="auto" w:fill="FFFFFF"/>
          </w:rPr>
          <w:t>https://doi.org/10.1152/japplphysiol.01064.2005</w:t>
        </w:r>
      </w:hyperlink>
    </w:p>
    <w:p w14:paraId="52ADCF2F" w14:textId="7F79F2A7" w:rsidR="007E218E" w:rsidRDefault="007E218E" w:rsidP="00C31EAD">
      <w:pPr>
        <w:rPr>
          <w:rFonts w:cstheme="minorHAnsi"/>
          <w:b/>
          <w:bCs/>
          <w:color w:val="000000" w:themeColor="text1"/>
        </w:rPr>
      </w:pPr>
      <w:r>
        <w:rPr>
          <w:rFonts w:cstheme="minorHAnsi"/>
          <w:b/>
          <w:bCs/>
          <w:color w:val="000000" w:themeColor="text1"/>
        </w:rPr>
        <w:t xml:space="preserve">[4] </w:t>
      </w:r>
      <w:hyperlink r:id="rId11" w:history="1">
        <w:r w:rsidRPr="007E218E">
          <w:rPr>
            <w:rStyle w:val="Hyperlink"/>
            <w:rFonts w:cstheme="minorHAnsi"/>
            <w:b/>
            <w:bCs/>
            <w:color w:val="000000" w:themeColor="text1"/>
            <w:u w:val="none"/>
          </w:rPr>
          <w:t>https://doio.org/10.1038/s41562-023-01709-3</w:t>
        </w:r>
      </w:hyperlink>
    </w:p>
    <w:p w14:paraId="751EC776" w14:textId="503A439B" w:rsidR="00C507E0" w:rsidRPr="0026558F" w:rsidRDefault="00C507E0" w:rsidP="00C31EAD">
      <w:pPr>
        <w:rPr>
          <w:rFonts w:cstheme="minorHAnsi"/>
          <w:b/>
          <w:bCs/>
          <w:color w:val="000000" w:themeColor="text1"/>
          <w:lang w:val="en-GB"/>
        </w:rPr>
      </w:pPr>
      <w:r>
        <w:rPr>
          <w:rFonts w:cstheme="minorHAnsi"/>
          <w:b/>
          <w:bCs/>
          <w:color w:val="000000" w:themeColor="text1"/>
        </w:rPr>
        <w:t>[</w:t>
      </w:r>
      <w:r w:rsidR="007E218E">
        <w:rPr>
          <w:rFonts w:cstheme="minorHAnsi"/>
          <w:b/>
          <w:bCs/>
          <w:color w:val="000000" w:themeColor="text1"/>
        </w:rPr>
        <w:t>5</w:t>
      </w:r>
      <w:r>
        <w:rPr>
          <w:rFonts w:cstheme="minorHAnsi"/>
          <w:b/>
          <w:bCs/>
          <w:color w:val="000000" w:themeColor="text1"/>
        </w:rPr>
        <w:t xml:space="preserve">] </w:t>
      </w:r>
      <w:r w:rsidRPr="00C507E0">
        <w:rPr>
          <w:rFonts w:cstheme="minorHAnsi"/>
          <w:b/>
          <w:bCs/>
          <w:color w:val="000000" w:themeColor="text1"/>
        </w:rPr>
        <w:t>https://doi.org/10.1007/s10539-022-09864-z</w:t>
      </w:r>
    </w:p>
    <w:sectPr w:rsidR="00C507E0" w:rsidRPr="002655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imenez Rodriguez, Alejandro" w:date="2023-11-20T16:55:00Z" w:initials="JA">
    <w:p w14:paraId="119BF343" w14:textId="68D6BABA" w:rsidR="63F25A54" w:rsidRDefault="63F25A54">
      <w:r>
        <w:t>Homeostasis or "An homeostatic mechanism to subitizing"</w:t>
      </w:r>
      <w:r>
        <w:annotationRef/>
      </w:r>
    </w:p>
  </w:comment>
  <w:comment w:id="4" w:author="Jimenez Rodriguez, Alejandro" w:date="2023-11-20T18:49:00Z" w:initials="JA">
    <w:p w14:paraId="47422937" w14:textId="757E30BB" w:rsidR="266FEDEC" w:rsidRDefault="266FEDEC">
      <w:pPr>
        <w:pStyle w:val="CommentText"/>
      </w:pPr>
      <w:r>
        <w:t>Is this the reason or is it to remember the location. Double check that.</w:t>
      </w:r>
      <w:r>
        <w:rPr>
          <w:rStyle w:val="CommentReference"/>
        </w:rPr>
        <w:annotationRef/>
      </w:r>
    </w:p>
  </w:comment>
  <w:comment w:id="5" w:author="Htet, Aung" w:date="2023-11-20T19:03:00Z" w:initials="HA">
    <w:p w14:paraId="305555C3" w14:textId="639BD407" w:rsidR="266FEDEC" w:rsidRDefault="266FEDEC">
      <w:pPr>
        <w:pStyle w:val="CommentText"/>
      </w:pPr>
      <w:r>
        <w:t>What they do is they check it 3-4 times on items that are colorful. If it is not a food after trying for more than 3-4 times, they would discriminate that and their sequential planning of this would not include this bright object as food.</w:t>
      </w:r>
      <w:r>
        <w:rPr>
          <w:rStyle w:val="CommentReference"/>
        </w:rPr>
        <w:annotationRef/>
      </w:r>
    </w:p>
  </w:comment>
  <w:comment w:id="6" w:author="Jimenez Rodriguez, Alejandro" w:date="2023-11-20T19:04:00Z" w:initials="JA">
    <w:p w14:paraId="6FDA0EDA" w14:textId="3B7E8344" w:rsidR="266FEDEC" w:rsidRDefault="266FEDEC">
      <w:pPr>
        <w:pStyle w:val="CommentText"/>
      </w:pPr>
      <w:r>
        <w:t>ah ok, the yes.</w:t>
      </w:r>
      <w:r>
        <w:rPr>
          <w:rStyle w:val="CommentReference"/>
        </w:rPr>
        <w:annotationRef/>
      </w:r>
    </w:p>
  </w:comment>
  <w:comment w:id="7" w:author="Htet, Aung" w:date="2023-11-20T21:55:00Z" w:initials="HA">
    <w:p w14:paraId="1EE899A0" w14:textId="575798D0" w:rsidR="266FEDEC" w:rsidRDefault="266FEDEC">
      <w:pPr>
        <w:pStyle w:val="CommentText"/>
      </w:pPr>
      <w:r>
        <w:t>I am thinking of framing some parts to be more simplified? What do you think?</w:t>
      </w:r>
      <w:r>
        <w:rPr>
          <w:rStyle w:val="CommentReference"/>
        </w:rPr>
        <w:annotationRef/>
      </w:r>
    </w:p>
    <w:p w14:paraId="21A95B09" w14:textId="230133AC" w:rsidR="266FEDEC" w:rsidRDefault="266FEDE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BF343" w15:done="1"/>
  <w15:commentEx w15:paraId="47422937" w15:done="0"/>
  <w15:commentEx w15:paraId="305555C3" w15:paraIdParent="47422937" w15:done="0"/>
  <w15:commentEx w15:paraId="6FDA0EDA" w15:paraIdParent="47422937" w15:done="0"/>
  <w15:commentEx w15:paraId="21A95B09" w15:paraIdParent="47422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E2EF" w16cex:dateUtc="2023-11-20T16:55:00Z"/>
  <w16cex:commentExtensible w16cex:durableId="6FB03181" w16cex:dateUtc="2023-11-20T18:49:00Z"/>
  <w16cex:commentExtensible w16cex:durableId="506907F1" w16cex:dateUtc="2023-11-20T19:03:00Z"/>
  <w16cex:commentExtensible w16cex:durableId="7553DD64" w16cex:dateUtc="2023-11-20T19:04:00Z"/>
  <w16cex:commentExtensible w16cex:durableId="3BD26108" w16cex:dateUtc="2023-11-20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BF343" w16cid:durableId="245BE2EF"/>
  <w16cid:commentId w16cid:paraId="47422937" w16cid:durableId="6FB03181"/>
  <w16cid:commentId w16cid:paraId="305555C3" w16cid:durableId="506907F1"/>
  <w16cid:commentId w16cid:paraId="6FDA0EDA" w16cid:durableId="7553DD64"/>
  <w16cid:commentId w16cid:paraId="21A95B09" w16cid:durableId="3BD261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enez Rodriguez, Alejandro">
    <w15:presenceInfo w15:providerId="AD" w15:userId="S::aj6694@hallam.shu.ac.uk::77fdba17-6afd-4571-a27c-cb926b38e29b"/>
  </w15:person>
  <w15:person w15:author="Htet, Aung">
    <w15:presenceInfo w15:providerId="AD" w15:userId="S::ah4678@hallam.shu.ac.uk::de9edd84-969e-4efb-a4f7-e0977349d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6C"/>
    <w:rsid w:val="000725CA"/>
    <w:rsid w:val="001B21FC"/>
    <w:rsid w:val="001C7CF8"/>
    <w:rsid w:val="00232DC9"/>
    <w:rsid w:val="00240F71"/>
    <w:rsid w:val="0026558F"/>
    <w:rsid w:val="00390F03"/>
    <w:rsid w:val="00485123"/>
    <w:rsid w:val="00487D96"/>
    <w:rsid w:val="00699FB7"/>
    <w:rsid w:val="006B70D8"/>
    <w:rsid w:val="006B776C"/>
    <w:rsid w:val="007E218E"/>
    <w:rsid w:val="00880093"/>
    <w:rsid w:val="008875D8"/>
    <w:rsid w:val="008A7BA8"/>
    <w:rsid w:val="00A0DB48"/>
    <w:rsid w:val="00A70859"/>
    <w:rsid w:val="00AC731B"/>
    <w:rsid w:val="00B05C80"/>
    <w:rsid w:val="00C31EAD"/>
    <w:rsid w:val="00C507E0"/>
    <w:rsid w:val="00E0470E"/>
    <w:rsid w:val="00EC1A34"/>
    <w:rsid w:val="00EC660C"/>
    <w:rsid w:val="017ECD9B"/>
    <w:rsid w:val="05022EEB"/>
    <w:rsid w:val="0582168C"/>
    <w:rsid w:val="05F80F94"/>
    <w:rsid w:val="07A3D86B"/>
    <w:rsid w:val="09D271E0"/>
    <w:rsid w:val="0B195DF9"/>
    <w:rsid w:val="0CCDC98A"/>
    <w:rsid w:val="0D72B154"/>
    <w:rsid w:val="0E22BD55"/>
    <w:rsid w:val="0F6973EC"/>
    <w:rsid w:val="0FB705C3"/>
    <w:rsid w:val="113FD654"/>
    <w:rsid w:val="131A3BDA"/>
    <w:rsid w:val="13469266"/>
    <w:rsid w:val="1353DBC5"/>
    <w:rsid w:val="14015F2E"/>
    <w:rsid w:val="15D8B570"/>
    <w:rsid w:val="17F830B4"/>
    <w:rsid w:val="19B5D3EA"/>
    <w:rsid w:val="1BC5C49E"/>
    <w:rsid w:val="23D09A03"/>
    <w:rsid w:val="245B1131"/>
    <w:rsid w:val="262314C7"/>
    <w:rsid w:val="266FEDEC"/>
    <w:rsid w:val="26A1D2E0"/>
    <w:rsid w:val="26BAACD2"/>
    <w:rsid w:val="271AF6A2"/>
    <w:rsid w:val="289E302E"/>
    <w:rsid w:val="29CAACE7"/>
    <w:rsid w:val="2EC13516"/>
    <w:rsid w:val="2F368EBD"/>
    <w:rsid w:val="3115D3CE"/>
    <w:rsid w:val="31ECC45A"/>
    <w:rsid w:val="31ED63BB"/>
    <w:rsid w:val="33FD10A2"/>
    <w:rsid w:val="34AEEC95"/>
    <w:rsid w:val="3504CCE2"/>
    <w:rsid w:val="3510E9F2"/>
    <w:rsid w:val="35D80A1A"/>
    <w:rsid w:val="3773DA7B"/>
    <w:rsid w:val="3A743FAC"/>
    <w:rsid w:val="3DE31BFF"/>
    <w:rsid w:val="3EF29705"/>
    <w:rsid w:val="3F7EEC60"/>
    <w:rsid w:val="411ABCC1"/>
    <w:rsid w:val="427B0DA1"/>
    <w:rsid w:val="427F5191"/>
    <w:rsid w:val="42B68D22"/>
    <w:rsid w:val="4335D0D4"/>
    <w:rsid w:val="441B21F2"/>
    <w:rsid w:val="4426FBBD"/>
    <w:rsid w:val="4449B30B"/>
    <w:rsid w:val="465D49B9"/>
    <w:rsid w:val="492DBC2C"/>
    <w:rsid w:val="496C265B"/>
    <w:rsid w:val="4A8A6376"/>
    <w:rsid w:val="4BB7F1B0"/>
    <w:rsid w:val="4C2633D7"/>
    <w:rsid w:val="4D39D925"/>
    <w:rsid w:val="4DC20438"/>
    <w:rsid w:val="4ECDCC22"/>
    <w:rsid w:val="507CFA01"/>
    <w:rsid w:val="51705EC8"/>
    <w:rsid w:val="519DAFE2"/>
    <w:rsid w:val="520B7B21"/>
    <w:rsid w:val="5218CA62"/>
    <w:rsid w:val="530C2F29"/>
    <w:rsid w:val="53A74B82"/>
    <w:rsid w:val="547F49AB"/>
    <w:rsid w:val="555126BF"/>
    <w:rsid w:val="57117BB3"/>
    <w:rsid w:val="5ADFB057"/>
    <w:rsid w:val="5CFDC9DA"/>
    <w:rsid w:val="61D13AFD"/>
    <w:rsid w:val="61D83039"/>
    <w:rsid w:val="62219EEB"/>
    <w:rsid w:val="6340EB52"/>
    <w:rsid w:val="636D0B5E"/>
    <w:rsid w:val="63BD6F4C"/>
    <w:rsid w:val="63F25A54"/>
    <w:rsid w:val="6454A183"/>
    <w:rsid w:val="6486929D"/>
    <w:rsid w:val="6508DBBF"/>
    <w:rsid w:val="660E2837"/>
    <w:rsid w:val="664F9256"/>
    <w:rsid w:val="66F5100E"/>
    <w:rsid w:val="66FEE482"/>
    <w:rsid w:val="678ABEC1"/>
    <w:rsid w:val="69BA3751"/>
    <w:rsid w:val="6A2B1327"/>
    <w:rsid w:val="6A44EE7E"/>
    <w:rsid w:val="6B443323"/>
    <w:rsid w:val="6CC523EC"/>
    <w:rsid w:val="6D645192"/>
    <w:rsid w:val="6DD95629"/>
    <w:rsid w:val="6DE7668C"/>
    <w:rsid w:val="6F20417D"/>
    <w:rsid w:val="6F2C20C7"/>
    <w:rsid w:val="6F3FA030"/>
    <w:rsid w:val="6F9C6843"/>
    <w:rsid w:val="6FFF8BAB"/>
    <w:rsid w:val="705EB9C8"/>
    <w:rsid w:val="709248EC"/>
    <w:rsid w:val="7110F6EB"/>
    <w:rsid w:val="719A3283"/>
    <w:rsid w:val="72A64E5D"/>
    <w:rsid w:val="72ACC74C"/>
    <w:rsid w:val="72F4C834"/>
    <w:rsid w:val="733602E4"/>
    <w:rsid w:val="74D1D345"/>
    <w:rsid w:val="755E28A0"/>
    <w:rsid w:val="78B4E9C3"/>
    <w:rsid w:val="7978F457"/>
    <w:rsid w:val="7A9EB0D4"/>
    <w:rsid w:val="7B183736"/>
    <w:rsid w:val="7D693A85"/>
    <w:rsid w:val="7D87E255"/>
    <w:rsid w:val="7DE87E37"/>
    <w:rsid w:val="7ECDCF55"/>
    <w:rsid w:val="7F1B8027"/>
    <w:rsid w:val="7F844E98"/>
    <w:rsid w:val="7F9F8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41DB"/>
  <w15:chartTrackingRefBased/>
  <w15:docId w15:val="{4E0BEB0E-CF02-8041-99BB-61AFEEFB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70859"/>
    <w:rPr>
      <w:color w:val="0000FF"/>
      <w:u w:val="single"/>
    </w:rPr>
  </w:style>
  <w:style w:type="character" w:customStyle="1" w:styleId="anchor-text">
    <w:name w:val="anchor-text"/>
    <w:basedOn w:val="DefaultParagraphFont"/>
    <w:rsid w:val="00487D96"/>
  </w:style>
  <w:style w:type="paragraph" w:styleId="NormalWeb">
    <w:name w:val="Normal (Web)"/>
    <w:basedOn w:val="Normal"/>
    <w:uiPriority w:val="99"/>
    <w:unhideWhenUsed/>
    <w:rsid w:val="007E218E"/>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7E218E"/>
    <w:rPr>
      <w:color w:val="605E5C"/>
      <w:shd w:val="clear" w:color="auto" w:fill="E1DFDD"/>
    </w:rPr>
  </w:style>
  <w:style w:type="character" w:customStyle="1" w:styleId="normaltextrun">
    <w:name w:val="normaltextrun"/>
    <w:basedOn w:val="DefaultParagraphFont"/>
    <w:rsid w:val="00232DC9"/>
  </w:style>
  <w:style w:type="character" w:customStyle="1" w:styleId="eop">
    <w:name w:val="eop"/>
    <w:basedOn w:val="DefaultParagraphFont"/>
    <w:rsid w:val="0023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77941">
      <w:bodyDiv w:val="1"/>
      <w:marLeft w:val="0"/>
      <w:marRight w:val="0"/>
      <w:marTop w:val="0"/>
      <w:marBottom w:val="0"/>
      <w:divBdr>
        <w:top w:val="none" w:sz="0" w:space="0" w:color="auto"/>
        <w:left w:val="none" w:sz="0" w:space="0" w:color="auto"/>
        <w:bottom w:val="none" w:sz="0" w:space="0" w:color="auto"/>
        <w:right w:val="none" w:sz="0" w:space="0" w:color="auto"/>
      </w:divBdr>
      <w:divsChild>
        <w:div w:id="235750080">
          <w:marLeft w:val="0"/>
          <w:marRight w:val="0"/>
          <w:marTop w:val="0"/>
          <w:marBottom w:val="0"/>
          <w:divBdr>
            <w:top w:val="none" w:sz="0" w:space="0" w:color="auto"/>
            <w:left w:val="none" w:sz="0" w:space="0" w:color="auto"/>
            <w:bottom w:val="none" w:sz="0" w:space="0" w:color="auto"/>
            <w:right w:val="none" w:sz="0" w:space="0" w:color="auto"/>
          </w:divBdr>
          <w:divsChild>
            <w:div w:id="650409275">
              <w:marLeft w:val="0"/>
              <w:marRight w:val="0"/>
              <w:marTop w:val="0"/>
              <w:marBottom w:val="0"/>
              <w:divBdr>
                <w:top w:val="none" w:sz="0" w:space="0" w:color="auto"/>
                <w:left w:val="none" w:sz="0" w:space="0" w:color="auto"/>
                <w:bottom w:val="none" w:sz="0" w:space="0" w:color="auto"/>
                <w:right w:val="none" w:sz="0" w:space="0" w:color="auto"/>
              </w:divBdr>
              <w:divsChild>
                <w:div w:id="17474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b.2016.0513"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038/s41562-023-01709-3" TargetMode="External"/><Relationship Id="rId5" Type="http://schemas.microsoft.com/office/2011/relationships/commentsExtended" Target="commentsExtended.xml"/><Relationship Id="rId10" Type="http://schemas.openxmlformats.org/officeDocument/2006/relationships/hyperlink" Target="https://doi.org/10.1152/japplphysiol.01064.2005" TargetMode="External"/><Relationship Id="rId4" Type="http://schemas.openxmlformats.org/officeDocument/2006/relationships/comments" Target="comments.xml"/><Relationship Id="rId9" Type="http://schemas.openxmlformats.org/officeDocument/2006/relationships/hyperlink" Target="https://doi.org/10.1016/j.cedpsych.2018.10.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Aung</dc:creator>
  <cp:keywords/>
  <dc:description/>
  <cp:lastModifiedBy>Htet, Aung</cp:lastModifiedBy>
  <cp:revision>3</cp:revision>
  <dcterms:created xsi:type="dcterms:W3CDTF">2023-11-21T17:49:00Z</dcterms:created>
  <dcterms:modified xsi:type="dcterms:W3CDTF">2023-11-21T17:52:00Z</dcterms:modified>
</cp:coreProperties>
</file>